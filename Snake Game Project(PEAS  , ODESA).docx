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59" w:rsidRDefault="00BF4C0A" w:rsidP="00BF4C0A">
      <w:pPr>
        <w:pStyle w:val="Title"/>
        <w:jc w:val="center"/>
        <w:rPr>
          <w:b/>
          <w:outline/>
          <w:color w:val="4472C4" w:themeColor="accent5"/>
          <w:spacing w:val="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F4C0A">
        <w:rPr>
          <w:b/>
          <w:outline/>
          <w:color w:val="4472C4" w:themeColor="accent5"/>
          <w:spacing w:val="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Snake Game Project</w:t>
      </w:r>
    </w:p>
    <w:p w:rsidR="00BF4C0A" w:rsidRDefault="00BF4C0A" w:rsidP="00BF4C0A"/>
    <w:p w:rsidR="00BF4C0A" w:rsidRPr="007674E0" w:rsidRDefault="00BF4C0A" w:rsidP="007674E0">
      <w:pPr>
        <w:jc w:val="center"/>
        <w:rPr>
          <w:color w:val="0070C0"/>
          <w:sz w:val="40"/>
          <w:szCs w:val="40"/>
          <w:rPrChange w:id="0" w:author="Microsoft account" w:date="2022-03-11T20:03:00Z">
            <w:rPr>
              <w:sz w:val="40"/>
              <w:szCs w:val="40"/>
            </w:rPr>
          </w:rPrChange>
        </w:rPr>
        <w:pPrChange w:id="1" w:author="Microsoft account" w:date="2022-03-11T20:03:00Z">
          <w:pPr/>
        </w:pPrChange>
      </w:pPr>
      <w:proofErr w:type="gramStart"/>
      <w:r w:rsidRPr="007674E0">
        <w:rPr>
          <w:color w:val="0070C0"/>
          <w:sz w:val="40"/>
          <w:szCs w:val="40"/>
          <w:rPrChange w:id="2" w:author="Microsoft account" w:date="2022-03-11T20:03:00Z">
            <w:rPr>
              <w:sz w:val="40"/>
              <w:szCs w:val="40"/>
            </w:rPr>
          </w:rPrChange>
        </w:rPr>
        <w:t>PEAS :</w:t>
      </w:r>
      <w:proofErr w:type="gramEnd"/>
    </w:p>
    <w:p w:rsidR="00BF4C0A" w:rsidRDefault="00BF4C0A" w:rsidP="00BF4C0A">
      <w:pPr>
        <w:rPr>
          <w:ins w:id="3" w:author="Microsoft account" w:date="2022-03-11T19:18:00Z"/>
          <w:sz w:val="32"/>
          <w:szCs w:val="32"/>
          <w:rtl/>
        </w:rPr>
      </w:pPr>
      <w:proofErr w:type="gramStart"/>
      <w:r w:rsidRPr="00BF4C0A">
        <w:rPr>
          <w:color w:val="FF0000"/>
          <w:sz w:val="40"/>
          <w:szCs w:val="40"/>
        </w:rPr>
        <w:t>performance</w:t>
      </w:r>
      <w:proofErr w:type="gramEnd"/>
      <w:r w:rsidRPr="00BF4C0A">
        <w:rPr>
          <w:color w:val="FF0000"/>
          <w:sz w:val="40"/>
          <w:szCs w:val="40"/>
        </w:rPr>
        <w:t xml:space="preserve"> (P) </w:t>
      </w:r>
      <w:r>
        <w:rPr>
          <w:sz w:val="40"/>
          <w:szCs w:val="40"/>
        </w:rPr>
        <w:t xml:space="preserve">: </w:t>
      </w:r>
      <w:r w:rsidRPr="00BF4C0A">
        <w:rPr>
          <w:sz w:val="32"/>
          <w:szCs w:val="32"/>
        </w:rPr>
        <w:t>Reach the point as soon as possible and reach the highest score</w:t>
      </w:r>
      <w:r>
        <w:rPr>
          <w:sz w:val="32"/>
          <w:szCs w:val="32"/>
        </w:rPr>
        <w:t>.</w:t>
      </w:r>
    </w:p>
    <w:p w:rsidR="00C9449E" w:rsidRDefault="00C9449E" w:rsidP="00BF4C0A">
      <w:pPr>
        <w:rPr>
          <w:sz w:val="32"/>
          <w:szCs w:val="32"/>
        </w:rPr>
      </w:pPr>
    </w:p>
    <w:p w:rsidR="00BF4C0A" w:rsidRDefault="00BF4C0A" w:rsidP="00BF4C0A">
      <w:pPr>
        <w:rPr>
          <w:ins w:id="4" w:author="Microsoft account" w:date="2022-03-11T19:18:00Z"/>
          <w:sz w:val="32"/>
          <w:szCs w:val="32"/>
          <w:rtl/>
        </w:rPr>
      </w:pPr>
      <w:r w:rsidRPr="00BF4C0A">
        <w:rPr>
          <w:color w:val="FF0000"/>
          <w:sz w:val="32"/>
          <w:szCs w:val="32"/>
          <w:rPrChange w:id="5" w:author="Microsoft account" w:date="2022-03-11T19:15:00Z">
            <w:rPr>
              <w:sz w:val="32"/>
              <w:szCs w:val="32"/>
            </w:rPr>
          </w:rPrChange>
        </w:rPr>
        <w:t>Environment</w:t>
      </w:r>
      <w:ins w:id="6" w:author="Microsoft account" w:date="2022-03-11T19:18:00Z">
        <w:r w:rsidR="00C9449E">
          <w:rPr>
            <w:color w:val="FF0000"/>
            <w:sz w:val="32"/>
            <w:szCs w:val="32"/>
          </w:rPr>
          <w:t xml:space="preserve"> </w:t>
        </w:r>
      </w:ins>
      <w:r w:rsidRPr="00BF4C0A">
        <w:rPr>
          <w:color w:val="FF0000"/>
          <w:sz w:val="32"/>
          <w:szCs w:val="32"/>
          <w:rPrChange w:id="7" w:author="Microsoft account" w:date="2022-03-11T19:15:00Z">
            <w:rPr>
              <w:sz w:val="32"/>
              <w:szCs w:val="32"/>
            </w:rPr>
          </w:rPrChange>
        </w:rPr>
        <w:t>(</w:t>
      </w:r>
      <w:ins w:id="8" w:author="Microsoft account" w:date="2022-03-11T19:15:00Z">
        <w:r w:rsidRPr="00BF4C0A">
          <w:rPr>
            <w:color w:val="FF0000"/>
            <w:sz w:val="32"/>
            <w:szCs w:val="32"/>
            <w:rPrChange w:id="9" w:author="Microsoft account" w:date="2022-03-11T19:15:00Z">
              <w:rPr>
                <w:sz w:val="32"/>
                <w:szCs w:val="32"/>
              </w:rPr>
            </w:rPrChange>
          </w:rPr>
          <w:t>E</w:t>
        </w:r>
      </w:ins>
      <w:r w:rsidRPr="00BF4C0A">
        <w:rPr>
          <w:color w:val="FF0000"/>
          <w:sz w:val="32"/>
          <w:szCs w:val="32"/>
          <w:rPrChange w:id="10" w:author="Microsoft account" w:date="2022-03-11T19:15:00Z">
            <w:rPr>
              <w:sz w:val="32"/>
              <w:szCs w:val="32"/>
            </w:rPr>
          </w:rPrChange>
        </w:rPr>
        <w:t>)</w:t>
      </w:r>
      <w:ins w:id="11" w:author="Microsoft account" w:date="2022-03-11T19:15:00Z">
        <w:r w:rsidRPr="00BF4C0A">
          <w:rPr>
            <w:color w:val="FF0000"/>
            <w:sz w:val="32"/>
            <w:szCs w:val="32"/>
            <w:rPrChange w:id="12" w:author="Microsoft account" w:date="2022-03-11T19:15:00Z">
              <w:rPr>
                <w:sz w:val="32"/>
                <w:szCs w:val="32"/>
              </w:rPr>
            </w:rPrChange>
          </w:rPr>
          <w:t xml:space="preserve">: </w:t>
        </w:r>
      </w:ins>
      <w:ins w:id="13" w:author="Microsoft account" w:date="2022-03-11T19:18:00Z">
        <w:r w:rsidR="00C9449E" w:rsidRPr="00C9449E">
          <w:rPr>
            <w:sz w:val="32"/>
            <w:szCs w:val="32"/>
            <w:rPrChange w:id="14" w:author="Microsoft account" w:date="2022-03-11T19:18:00Z">
              <w:rPr>
                <w:color w:val="FF0000"/>
                <w:sz w:val="32"/>
                <w:szCs w:val="32"/>
              </w:rPr>
            </w:rPrChange>
          </w:rPr>
          <w:t>A set of squares and a set of dots that appear randomly and the snake</w:t>
        </w:r>
        <w:r w:rsidR="00C9449E">
          <w:rPr>
            <w:sz w:val="32"/>
            <w:szCs w:val="32"/>
          </w:rPr>
          <w:t>.</w:t>
        </w:r>
      </w:ins>
    </w:p>
    <w:p w:rsidR="00C9449E" w:rsidRDefault="00C9449E" w:rsidP="00BF4C0A">
      <w:pPr>
        <w:rPr>
          <w:ins w:id="15" w:author="Microsoft account" w:date="2022-03-11T19:18:00Z"/>
          <w:sz w:val="32"/>
          <w:szCs w:val="32"/>
          <w:rtl/>
        </w:rPr>
      </w:pPr>
    </w:p>
    <w:p w:rsidR="00C9449E" w:rsidRDefault="00C9449E" w:rsidP="00BF4C0A">
      <w:pPr>
        <w:rPr>
          <w:ins w:id="16" w:author="Microsoft account" w:date="2022-03-11T19:20:00Z"/>
          <w:sz w:val="32"/>
          <w:szCs w:val="32"/>
        </w:rPr>
      </w:pPr>
      <w:ins w:id="17" w:author="Microsoft account" w:date="2022-03-11T19:18:00Z">
        <w:r w:rsidRPr="00C9449E">
          <w:rPr>
            <w:color w:val="C00000"/>
            <w:sz w:val="32"/>
            <w:szCs w:val="32"/>
            <w:rPrChange w:id="18" w:author="Microsoft account" w:date="2022-03-11T19:18:00Z">
              <w:rPr>
                <w:sz w:val="32"/>
                <w:szCs w:val="32"/>
              </w:rPr>
            </w:rPrChange>
          </w:rPr>
          <w:t>Actuator</w:t>
        </w:r>
        <w:r>
          <w:rPr>
            <w:color w:val="C00000"/>
            <w:sz w:val="32"/>
            <w:szCs w:val="32"/>
          </w:rPr>
          <w:t xml:space="preserve"> </w:t>
        </w:r>
        <w:r w:rsidRPr="00C9449E">
          <w:rPr>
            <w:color w:val="C00000"/>
            <w:sz w:val="32"/>
            <w:szCs w:val="32"/>
            <w:rPrChange w:id="19" w:author="Microsoft account" w:date="2022-03-11T19:18:00Z">
              <w:rPr>
                <w:sz w:val="32"/>
                <w:szCs w:val="32"/>
              </w:rPr>
            </w:rPrChange>
          </w:rPr>
          <w:t>(A)</w:t>
        </w:r>
        <w:r>
          <w:rPr>
            <w:color w:val="C00000"/>
            <w:sz w:val="32"/>
            <w:szCs w:val="32"/>
          </w:rPr>
          <w:t xml:space="preserve">: </w:t>
        </w:r>
      </w:ins>
      <w:ins w:id="20" w:author="Microsoft account" w:date="2022-03-11T19:20:00Z">
        <w:r w:rsidRPr="00C9449E">
          <w:rPr>
            <w:sz w:val="32"/>
            <w:szCs w:val="32"/>
            <w:rPrChange w:id="21" w:author="Microsoft account" w:date="2022-03-11T19:20:00Z">
              <w:rPr>
                <w:color w:val="C00000"/>
                <w:sz w:val="32"/>
                <w:szCs w:val="32"/>
              </w:rPr>
            </w:rPrChange>
          </w:rPr>
          <w:t>Going in four directions (right, left, up and down)</w:t>
        </w:r>
        <w:r>
          <w:rPr>
            <w:sz w:val="32"/>
            <w:szCs w:val="32"/>
          </w:rPr>
          <w:t>.</w:t>
        </w:r>
      </w:ins>
    </w:p>
    <w:p w:rsidR="00C9449E" w:rsidRDefault="00C9449E" w:rsidP="00BF4C0A">
      <w:pPr>
        <w:rPr>
          <w:ins w:id="22" w:author="Microsoft account" w:date="2022-03-11T19:20:00Z"/>
          <w:sz w:val="32"/>
          <w:szCs w:val="32"/>
        </w:rPr>
      </w:pPr>
    </w:p>
    <w:p w:rsidR="00C9449E" w:rsidRDefault="007674E0" w:rsidP="00BF4C0A">
      <w:pPr>
        <w:rPr>
          <w:ins w:id="23" w:author="Microsoft account" w:date="2022-03-11T19:55:00Z"/>
          <w:sz w:val="32"/>
          <w:szCs w:val="32"/>
        </w:rPr>
      </w:pPr>
      <w:ins w:id="24" w:author="Microsoft account" w:date="2022-03-11T19:53:00Z">
        <w:r w:rsidRPr="007674E0">
          <w:rPr>
            <w:color w:val="C00000"/>
            <w:sz w:val="32"/>
            <w:szCs w:val="32"/>
            <w:rPrChange w:id="25" w:author="Microsoft account" w:date="2022-03-11T19:53:00Z">
              <w:rPr>
                <w:sz w:val="32"/>
                <w:szCs w:val="32"/>
              </w:rPr>
            </w:rPrChange>
          </w:rPr>
          <w:t>Sensors(S):</w:t>
        </w:r>
        <w:r>
          <w:rPr>
            <w:color w:val="C00000"/>
            <w:sz w:val="32"/>
            <w:szCs w:val="32"/>
          </w:rPr>
          <w:t xml:space="preserve"> </w:t>
        </w:r>
      </w:ins>
      <w:ins w:id="26" w:author="Microsoft account" w:date="2022-03-11T19:55:00Z">
        <w:r w:rsidRPr="007674E0">
          <w:rPr>
            <w:sz w:val="32"/>
            <w:szCs w:val="32"/>
            <w:rPrChange w:id="27" w:author="Microsoft account" w:date="2022-03-11T19:55:00Z">
              <w:rPr>
                <w:color w:val="C00000"/>
                <w:sz w:val="32"/>
                <w:szCs w:val="32"/>
              </w:rPr>
            </w:rPrChange>
          </w:rPr>
          <w:t>The distance between the snake and the point</w:t>
        </w:r>
        <w:r>
          <w:rPr>
            <w:sz w:val="32"/>
            <w:szCs w:val="32"/>
          </w:rPr>
          <w:t>.</w:t>
        </w:r>
      </w:ins>
    </w:p>
    <w:p w:rsidR="007674E0" w:rsidRPr="007674E0" w:rsidRDefault="007674E0" w:rsidP="00BF4C0A">
      <w:pPr>
        <w:rPr>
          <w:ins w:id="28" w:author="Microsoft account" w:date="2022-03-11T19:18:00Z"/>
          <w:sz w:val="32"/>
          <w:szCs w:val="32"/>
          <w:lang w:bidi="ar-EG"/>
          <w:rPrChange w:id="29" w:author="Microsoft account" w:date="2022-03-11T19:55:00Z">
            <w:rPr>
              <w:ins w:id="30" w:author="Microsoft account" w:date="2022-03-11T19:18:00Z"/>
              <w:sz w:val="32"/>
              <w:szCs w:val="32"/>
            </w:rPr>
          </w:rPrChange>
        </w:rPr>
      </w:pPr>
    </w:p>
    <w:p w:rsidR="00C9449E" w:rsidRDefault="00C9449E" w:rsidP="00BF4C0A">
      <w:pPr>
        <w:rPr>
          <w:ins w:id="31" w:author="Microsoft account" w:date="2022-03-11T19:55:00Z"/>
          <w:color w:val="FF0000"/>
          <w:sz w:val="40"/>
          <w:szCs w:val="40"/>
          <w:lang w:bidi="ar-EG"/>
        </w:rPr>
      </w:pPr>
    </w:p>
    <w:p w:rsidR="007674E0" w:rsidRPr="007674E0" w:rsidRDefault="007674E0" w:rsidP="007674E0">
      <w:pPr>
        <w:jc w:val="center"/>
        <w:rPr>
          <w:ins w:id="32" w:author="Microsoft account" w:date="2022-03-11T19:56:00Z"/>
          <w:color w:val="0070C0"/>
          <w:sz w:val="40"/>
          <w:szCs w:val="40"/>
          <w:lang w:bidi="ar-EG"/>
          <w:rPrChange w:id="33" w:author="Microsoft account" w:date="2022-03-11T20:03:00Z">
            <w:rPr>
              <w:ins w:id="34" w:author="Microsoft account" w:date="2022-03-11T19:56:00Z"/>
              <w:color w:val="FF0000"/>
              <w:sz w:val="40"/>
              <w:szCs w:val="40"/>
              <w:lang w:bidi="ar-EG"/>
            </w:rPr>
          </w:rPrChange>
        </w:rPr>
        <w:pPrChange w:id="35" w:author="Microsoft account" w:date="2022-03-11T20:02:00Z">
          <w:pPr/>
        </w:pPrChange>
      </w:pPr>
      <w:proofErr w:type="gramStart"/>
      <w:ins w:id="36" w:author="Microsoft account" w:date="2022-03-11T19:55:00Z">
        <w:r w:rsidRPr="007674E0">
          <w:rPr>
            <w:color w:val="0070C0"/>
            <w:sz w:val="40"/>
            <w:szCs w:val="40"/>
            <w:lang w:bidi="ar-EG"/>
            <w:rPrChange w:id="37" w:author="Microsoft account" w:date="2022-03-11T20:03:00Z">
              <w:rPr>
                <w:color w:val="FF0000"/>
                <w:sz w:val="40"/>
                <w:szCs w:val="40"/>
                <w:lang w:bidi="ar-EG"/>
              </w:rPr>
            </w:rPrChange>
          </w:rPr>
          <w:t>ODESA :</w:t>
        </w:r>
      </w:ins>
      <w:proofErr w:type="gramEnd"/>
    </w:p>
    <w:p w:rsidR="007674E0" w:rsidRDefault="007674E0" w:rsidP="00BF4C0A">
      <w:pPr>
        <w:rPr>
          <w:ins w:id="38" w:author="Microsoft account" w:date="2022-03-11T19:56:00Z"/>
          <w:sz w:val="40"/>
          <w:szCs w:val="40"/>
          <w:lang w:bidi="ar-EG"/>
        </w:rPr>
      </w:pPr>
      <w:proofErr w:type="gramStart"/>
      <w:ins w:id="39" w:author="Microsoft account" w:date="2022-03-11T19:56:00Z">
        <w:r>
          <w:rPr>
            <w:color w:val="FF0000"/>
            <w:sz w:val="40"/>
            <w:szCs w:val="40"/>
            <w:lang w:bidi="ar-EG"/>
          </w:rPr>
          <w:t>Observability(</w:t>
        </w:r>
        <w:proofErr w:type="gramEnd"/>
        <w:r>
          <w:rPr>
            <w:color w:val="FF0000"/>
            <w:sz w:val="40"/>
            <w:szCs w:val="40"/>
            <w:lang w:bidi="ar-EG"/>
          </w:rPr>
          <w:t xml:space="preserve">O) : </w:t>
        </w:r>
        <w:r w:rsidRPr="007674E0">
          <w:rPr>
            <w:sz w:val="40"/>
            <w:szCs w:val="40"/>
            <w:lang w:bidi="ar-EG"/>
            <w:rPrChange w:id="40" w:author="Microsoft account" w:date="2022-03-11T19:56:00Z">
              <w:rPr>
                <w:color w:val="FF0000"/>
                <w:sz w:val="40"/>
                <w:szCs w:val="40"/>
                <w:lang w:bidi="ar-EG"/>
              </w:rPr>
            </w:rPrChange>
          </w:rPr>
          <w:t>fully</w:t>
        </w:r>
        <w:r>
          <w:rPr>
            <w:sz w:val="40"/>
            <w:szCs w:val="40"/>
            <w:lang w:bidi="ar-EG"/>
          </w:rPr>
          <w:t>.</w:t>
        </w:r>
      </w:ins>
    </w:p>
    <w:p w:rsidR="007674E0" w:rsidRDefault="007674E0" w:rsidP="007674E0">
      <w:pPr>
        <w:rPr>
          <w:ins w:id="41" w:author="Microsoft account" w:date="2022-03-11T20:00:00Z"/>
          <w:sz w:val="40"/>
          <w:szCs w:val="40"/>
          <w:lang w:bidi="ar-EG"/>
        </w:rPr>
        <w:pPrChange w:id="42" w:author="Microsoft account" w:date="2022-03-11T20:02:00Z">
          <w:pPr/>
        </w:pPrChange>
      </w:pPr>
      <w:proofErr w:type="spellStart"/>
      <w:proofErr w:type="gramStart"/>
      <w:ins w:id="43" w:author="Microsoft account" w:date="2022-03-11T19:56:00Z">
        <w:r w:rsidRPr="007674E0">
          <w:rPr>
            <w:color w:val="C00000"/>
            <w:sz w:val="40"/>
            <w:szCs w:val="40"/>
            <w:lang w:bidi="ar-EG"/>
            <w:rPrChange w:id="44" w:author="Microsoft account" w:date="2022-03-11T19:56:00Z">
              <w:rPr>
                <w:sz w:val="40"/>
                <w:szCs w:val="40"/>
                <w:lang w:bidi="ar-EG"/>
              </w:rPr>
            </w:rPrChange>
          </w:rPr>
          <w:t>Determenistic</w:t>
        </w:r>
        <w:proofErr w:type="spellEnd"/>
        <w:r w:rsidRPr="007674E0">
          <w:rPr>
            <w:color w:val="C00000"/>
            <w:sz w:val="40"/>
            <w:szCs w:val="40"/>
            <w:lang w:bidi="ar-EG"/>
            <w:rPrChange w:id="45" w:author="Microsoft account" w:date="2022-03-11T19:56:00Z">
              <w:rPr>
                <w:sz w:val="40"/>
                <w:szCs w:val="40"/>
                <w:lang w:bidi="ar-EG"/>
              </w:rPr>
            </w:rPrChange>
          </w:rPr>
          <w:t>(</w:t>
        </w:r>
        <w:proofErr w:type="gramEnd"/>
        <w:r w:rsidRPr="007674E0">
          <w:rPr>
            <w:color w:val="C00000"/>
            <w:sz w:val="40"/>
            <w:szCs w:val="40"/>
            <w:lang w:bidi="ar-EG"/>
            <w:rPrChange w:id="46" w:author="Microsoft account" w:date="2022-03-11T19:56:00Z">
              <w:rPr>
                <w:sz w:val="40"/>
                <w:szCs w:val="40"/>
                <w:lang w:bidi="ar-EG"/>
              </w:rPr>
            </w:rPrChange>
          </w:rPr>
          <w:t>D)</w:t>
        </w:r>
        <w:r>
          <w:rPr>
            <w:color w:val="C00000"/>
            <w:sz w:val="40"/>
            <w:szCs w:val="40"/>
            <w:lang w:bidi="ar-EG"/>
          </w:rPr>
          <w:t xml:space="preserve"> : </w:t>
        </w:r>
      </w:ins>
      <w:ins w:id="47" w:author="Microsoft account" w:date="2022-03-11T20:02:00Z">
        <w:r>
          <w:rPr>
            <w:sz w:val="40"/>
            <w:szCs w:val="40"/>
            <w:lang w:bidi="ar-EG"/>
          </w:rPr>
          <w:t>deterministic</w:t>
        </w:r>
      </w:ins>
      <w:ins w:id="48" w:author="Microsoft account" w:date="2022-03-11T19:56:00Z">
        <w:r w:rsidRPr="007674E0">
          <w:rPr>
            <w:sz w:val="40"/>
            <w:szCs w:val="40"/>
            <w:lang w:bidi="ar-EG"/>
            <w:rPrChange w:id="49" w:author="Microsoft account" w:date="2022-03-11T20:00:00Z">
              <w:rPr>
                <w:color w:val="C00000"/>
                <w:sz w:val="40"/>
                <w:szCs w:val="40"/>
                <w:lang w:bidi="ar-EG"/>
              </w:rPr>
            </w:rPrChange>
          </w:rPr>
          <w:t xml:space="preserve"> </w:t>
        </w:r>
      </w:ins>
      <w:ins w:id="50" w:author="Microsoft account" w:date="2022-03-11T20:00:00Z">
        <w:r>
          <w:rPr>
            <w:sz w:val="40"/>
            <w:szCs w:val="40"/>
            <w:lang w:bidi="ar-EG"/>
          </w:rPr>
          <w:t>.</w:t>
        </w:r>
      </w:ins>
    </w:p>
    <w:p w:rsidR="007674E0" w:rsidRDefault="007674E0" w:rsidP="00BF4C0A">
      <w:pPr>
        <w:rPr>
          <w:ins w:id="51" w:author="Microsoft account" w:date="2022-03-11T20:00:00Z"/>
          <w:sz w:val="40"/>
          <w:szCs w:val="40"/>
          <w:lang w:bidi="ar-EG"/>
        </w:rPr>
      </w:pPr>
      <w:proofErr w:type="gramStart"/>
      <w:ins w:id="52" w:author="Microsoft account" w:date="2022-03-11T20:00:00Z">
        <w:r w:rsidRPr="007674E0">
          <w:rPr>
            <w:color w:val="C00000"/>
            <w:sz w:val="40"/>
            <w:szCs w:val="40"/>
            <w:lang w:bidi="ar-EG"/>
            <w:rPrChange w:id="53" w:author="Microsoft account" w:date="2022-03-11T20:00:00Z">
              <w:rPr>
                <w:sz w:val="40"/>
                <w:szCs w:val="40"/>
                <w:lang w:bidi="ar-EG"/>
              </w:rPr>
            </w:rPrChange>
          </w:rPr>
          <w:t>Episode(</w:t>
        </w:r>
        <w:proofErr w:type="gramEnd"/>
        <w:r w:rsidRPr="007674E0">
          <w:rPr>
            <w:color w:val="C00000"/>
            <w:sz w:val="40"/>
            <w:szCs w:val="40"/>
            <w:lang w:bidi="ar-EG"/>
            <w:rPrChange w:id="54" w:author="Microsoft account" w:date="2022-03-11T20:00:00Z">
              <w:rPr>
                <w:sz w:val="40"/>
                <w:szCs w:val="40"/>
                <w:lang w:bidi="ar-EG"/>
              </w:rPr>
            </w:rPrChange>
          </w:rPr>
          <w:t>E)</w:t>
        </w:r>
        <w:r>
          <w:rPr>
            <w:sz w:val="40"/>
            <w:szCs w:val="40"/>
            <w:lang w:bidi="ar-EG"/>
          </w:rPr>
          <w:t xml:space="preserve"> : sequential.</w:t>
        </w:r>
      </w:ins>
    </w:p>
    <w:p w:rsidR="007674E0" w:rsidRDefault="007674E0" w:rsidP="00BF4C0A">
      <w:pPr>
        <w:rPr>
          <w:ins w:id="55" w:author="Microsoft account" w:date="2022-03-11T20:01:00Z"/>
          <w:sz w:val="40"/>
          <w:szCs w:val="40"/>
          <w:lang w:bidi="ar-EG"/>
        </w:rPr>
      </w:pPr>
      <w:ins w:id="56" w:author="Microsoft account" w:date="2022-03-11T20:00:00Z">
        <w:r w:rsidRPr="007674E0">
          <w:rPr>
            <w:color w:val="C00000"/>
            <w:sz w:val="40"/>
            <w:szCs w:val="40"/>
            <w:lang w:bidi="ar-EG"/>
            <w:rPrChange w:id="57" w:author="Microsoft account" w:date="2022-03-11T20:00:00Z">
              <w:rPr>
                <w:sz w:val="40"/>
                <w:szCs w:val="40"/>
                <w:lang w:bidi="ar-EG"/>
              </w:rPr>
            </w:rPrChange>
          </w:rPr>
          <w:t>Static(S</w:t>
        </w:r>
        <w:proofErr w:type="gramStart"/>
        <w:r w:rsidRPr="007674E0">
          <w:rPr>
            <w:color w:val="C00000"/>
            <w:sz w:val="40"/>
            <w:szCs w:val="40"/>
            <w:lang w:bidi="ar-EG"/>
            <w:rPrChange w:id="58" w:author="Microsoft account" w:date="2022-03-11T20:00:00Z">
              <w:rPr>
                <w:sz w:val="40"/>
                <w:szCs w:val="40"/>
                <w:lang w:bidi="ar-EG"/>
              </w:rPr>
            </w:rPrChange>
          </w:rPr>
          <w:t xml:space="preserve">) </w:t>
        </w:r>
        <w:r>
          <w:rPr>
            <w:sz w:val="40"/>
            <w:szCs w:val="40"/>
            <w:lang w:bidi="ar-EG"/>
          </w:rPr>
          <w:t>:</w:t>
        </w:r>
        <w:proofErr w:type="gramEnd"/>
        <w:r>
          <w:rPr>
            <w:sz w:val="40"/>
            <w:szCs w:val="40"/>
            <w:lang w:bidi="ar-EG"/>
          </w:rPr>
          <w:t xml:space="preserve"> static.</w:t>
        </w:r>
      </w:ins>
    </w:p>
    <w:p w:rsidR="007674E0" w:rsidRDefault="007674E0" w:rsidP="00BF4C0A">
      <w:pPr>
        <w:rPr>
          <w:ins w:id="59" w:author="Microsoft account" w:date="2022-03-11T20:02:00Z"/>
          <w:sz w:val="40"/>
          <w:szCs w:val="40"/>
          <w:lang w:bidi="ar-EG"/>
        </w:rPr>
      </w:pPr>
      <w:proofErr w:type="gramStart"/>
      <w:ins w:id="60" w:author="Microsoft account" w:date="2022-03-11T20:01:00Z">
        <w:r w:rsidRPr="007674E0">
          <w:rPr>
            <w:color w:val="C00000"/>
            <w:sz w:val="40"/>
            <w:szCs w:val="40"/>
            <w:lang w:bidi="ar-EG"/>
            <w:rPrChange w:id="61" w:author="Microsoft account" w:date="2022-03-11T20:01:00Z">
              <w:rPr>
                <w:sz w:val="40"/>
                <w:szCs w:val="40"/>
                <w:lang w:bidi="ar-EG"/>
              </w:rPr>
            </w:rPrChange>
          </w:rPr>
          <w:t>Agent(</w:t>
        </w:r>
        <w:proofErr w:type="gramEnd"/>
        <w:r w:rsidRPr="007674E0">
          <w:rPr>
            <w:color w:val="C00000"/>
            <w:sz w:val="40"/>
            <w:szCs w:val="40"/>
            <w:lang w:bidi="ar-EG"/>
            <w:rPrChange w:id="62" w:author="Microsoft account" w:date="2022-03-11T20:01:00Z">
              <w:rPr>
                <w:sz w:val="40"/>
                <w:szCs w:val="40"/>
                <w:lang w:bidi="ar-EG"/>
              </w:rPr>
            </w:rPrChange>
          </w:rPr>
          <w:t>A)</w:t>
        </w:r>
        <w:r>
          <w:rPr>
            <w:sz w:val="40"/>
            <w:szCs w:val="40"/>
            <w:lang w:bidi="ar-EG"/>
          </w:rPr>
          <w:t xml:space="preserve"> : single agent.</w:t>
        </w:r>
      </w:ins>
    </w:p>
    <w:p w:rsidR="007674E0" w:rsidRDefault="007674E0" w:rsidP="00BF4C0A">
      <w:pPr>
        <w:rPr>
          <w:ins w:id="63" w:author="Microsoft account" w:date="2022-03-11T20:02:00Z"/>
          <w:sz w:val="40"/>
          <w:szCs w:val="40"/>
          <w:lang w:bidi="ar-EG"/>
        </w:rPr>
      </w:pPr>
    </w:p>
    <w:p w:rsidR="007674E0" w:rsidRDefault="007674E0" w:rsidP="007674E0">
      <w:pPr>
        <w:jc w:val="center"/>
        <w:rPr>
          <w:ins w:id="64" w:author="Microsoft account" w:date="2022-03-11T20:04:00Z"/>
          <w:color w:val="0070C0"/>
          <w:sz w:val="40"/>
          <w:szCs w:val="40"/>
          <w:lang w:bidi="ar-EG"/>
        </w:rPr>
        <w:pPrChange w:id="65" w:author="Microsoft account" w:date="2022-03-11T20:03:00Z">
          <w:pPr/>
        </w:pPrChange>
      </w:pPr>
      <w:ins w:id="66" w:author="Microsoft account" w:date="2022-03-11T20:03:00Z">
        <w:r w:rsidRPr="007674E0">
          <w:rPr>
            <w:color w:val="0070C0"/>
            <w:sz w:val="40"/>
            <w:szCs w:val="40"/>
            <w:lang w:bidi="ar-EG"/>
            <w:rPrChange w:id="67" w:author="Microsoft account" w:date="2022-03-11T20:03:00Z">
              <w:rPr>
                <w:sz w:val="40"/>
                <w:szCs w:val="40"/>
                <w:lang w:bidi="ar-EG"/>
              </w:rPr>
            </w:rPrChange>
          </w:rPr>
          <w:lastRenderedPageBreak/>
          <w:t xml:space="preserve">Types of </w:t>
        </w:r>
        <w:proofErr w:type="gramStart"/>
        <w:r w:rsidRPr="007674E0">
          <w:rPr>
            <w:color w:val="0070C0"/>
            <w:sz w:val="40"/>
            <w:szCs w:val="40"/>
            <w:lang w:bidi="ar-EG"/>
            <w:rPrChange w:id="68" w:author="Microsoft account" w:date="2022-03-11T20:03:00Z">
              <w:rPr>
                <w:sz w:val="40"/>
                <w:szCs w:val="40"/>
                <w:lang w:bidi="ar-EG"/>
              </w:rPr>
            </w:rPrChange>
          </w:rPr>
          <w:t>agent</w:t>
        </w:r>
        <w:r w:rsidR="004951D5">
          <w:rPr>
            <w:color w:val="0070C0"/>
            <w:sz w:val="40"/>
            <w:szCs w:val="40"/>
            <w:lang w:bidi="ar-EG"/>
          </w:rPr>
          <w:t xml:space="preserve"> :</w:t>
        </w:r>
        <w:proofErr w:type="gramEnd"/>
        <w:r w:rsidR="004951D5">
          <w:rPr>
            <w:color w:val="0070C0"/>
            <w:sz w:val="40"/>
            <w:szCs w:val="40"/>
            <w:lang w:bidi="ar-EG"/>
          </w:rPr>
          <w:t xml:space="preserve"> </w:t>
        </w:r>
      </w:ins>
    </w:p>
    <w:p w:rsidR="004951D5" w:rsidRDefault="004951D5" w:rsidP="007674E0">
      <w:pPr>
        <w:jc w:val="center"/>
        <w:rPr>
          <w:ins w:id="69" w:author="Microsoft account" w:date="2022-03-11T20:03:00Z"/>
          <w:color w:val="0070C0"/>
          <w:sz w:val="40"/>
          <w:szCs w:val="40"/>
          <w:lang w:bidi="ar-EG"/>
        </w:rPr>
        <w:pPrChange w:id="70" w:author="Microsoft account" w:date="2022-03-11T20:03:00Z">
          <w:pPr/>
        </w:pPrChange>
      </w:pPr>
    </w:p>
    <w:p w:rsidR="004951D5" w:rsidRPr="004951D5" w:rsidRDefault="004951D5" w:rsidP="004951D5">
      <w:pPr>
        <w:pStyle w:val="ListParagraph"/>
        <w:numPr>
          <w:ilvl w:val="0"/>
          <w:numId w:val="1"/>
        </w:numPr>
        <w:rPr>
          <w:ins w:id="71" w:author="Microsoft account" w:date="2022-03-11T20:02:00Z"/>
          <w:sz w:val="40"/>
          <w:szCs w:val="40"/>
          <w:lang w:bidi="ar-EG"/>
          <w:rPrChange w:id="72" w:author="Microsoft account" w:date="2022-03-11T20:04:00Z">
            <w:rPr>
              <w:ins w:id="73" w:author="Microsoft account" w:date="2022-03-11T20:02:00Z"/>
              <w:sz w:val="40"/>
              <w:szCs w:val="40"/>
              <w:lang w:bidi="ar-EG"/>
            </w:rPr>
          </w:rPrChange>
        </w:rPr>
        <w:pPrChange w:id="74" w:author="Microsoft account" w:date="2022-03-11T20:03:00Z">
          <w:pPr/>
        </w:pPrChange>
      </w:pPr>
      <w:ins w:id="75" w:author="Microsoft account" w:date="2022-03-11T20:04:00Z">
        <w:r>
          <w:rPr>
            <w:sz w:val="40"/>
            <w:szCs w:val="40"/>
            <w:lang w:bidi="ar-EG"/>
          </w:rPr>
          <w:t xml:space="preserve"> </w:t>
        </w:r>
      </w:ins>
      <w:ins w:id="76" w:author="Microsoft account" w:date="2022-03-11T20:03:00Z">
        <w:r w:rsidRPr="004951D5">
          <w:rPr>
            <w:sz w:val="40"/>
            <w:szCs w:val="40"/>
            <w:lang w:bidi="ar-EG"/>
            <w:rPrChange w:id="77" w:author="Microsoft account" w:date="2022-03-11T20:04:00Z">
              <w:rPr>
                <w:color w:val="0070C0"/>
                <w:sz w:val="40"/>
                <w:szCs w:val="40"/>
                <w:lang w:bidi="ar-EG"/>
              </w:rPr>
            </w:rPrChange>
          </w:rPr>
          <w:t>Goal based reflex agent</w:t>
        </w:r>
      </w:ins>
      <w:ins w:id="78" w:author="Microsoft account" w:date="2022-03-11T20:04:00Z">
        <w:r>
          <w:rPr>
            <w:sz w:val="40"/>
            <w:szCs w:val="40"/>
            <w:lang w:bidi="ar-EG"/>
          </w:rPr>
          <w:t>.</w:t>
        </w:r>
      </w:ins>
      <w:bookmarkStart w:id="79" w:name="_GoBack"/>
      <w:bookmarkEnd w:id="79"/>
    </w:p>
    <w:p w:rsidR="007674E0" w:rsidRPr="007674E0" w:rsidRDefault="007674E0" w:rsidP="00BF4C0A">
      <w:pPr>
        <w:rPr>
          <w:rFonts w:hint="cs"/>
          <w:color w:val="C00000"/>
          <w:sz w:val="40"/>
          <w:szCs w:val="40"/>
          <w:rtl/>
          <w:lang w:bidi="ar-EG"/>
          <w:rPrChange w:id="80" w:author="Microsoft account" w:date="2022-03-11T19:56:00Z">
            <w:rPr>
              <w:sz w:val="40"/>
              <w:szCs w:val="40"/>
            </w:rPr>
          </w:rPrChange>
        </w:rPr>
      </w:pPr>
    </w:p>
    <w:sectPr w:rsidR="007674E0" w:rsidRPr="0076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C3B5E"/>
    <w:multiLevelType w:val="hybridMultilevel"/>
    <w:tmpl w:val="159C8520"/>
    <w:lvl w:ilvl="0" w:tplc="8D1E5EBE">
      <w:numFmt w:val="bullet"/>
      <w:lvlText w:val=""/>
      <w:lvlJc w:val="left"/>
      <w:pPr>
        <w:ind w:left="1014" w:hanging="384"/>
      </w:pPr>
      <w:rPr>
        <w:rFonts w:ascii="Wingdings" w:eastAsiaTheme="minorHAnsi" w:hAnsi="Wingdings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9dfe2fc4d17c6c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0A"/>
    <w:rsid w:val="004951D5"/>
    <w:rsid w:val="007674E0"/>
    <w:rsid w:val="007C6859"/>
    <w:rsid w:val="00BF4C0A"/>
    <w:rsid w:val="00C9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01466-9A86-4049-AC54-6A857843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C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F4C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2022-03-11T17:04:00Z</dcterms:created>
  <dcterms:modified xsi:type="dcterms:W3CDTF">2022-03-11T18:04:00Z</dcterms:modified>
</cp:coreProperties>
</file>